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proofErr w:type="gramStart"/>
      <w:r w:rsidR="70A67926">
        <w:t>In particular limited</w:t>
      </w:r>
      <w:proofErr w:type="gramEnd"/>
      <w:r w:rsidR="70A67926">
        <w:t xml:space="preserve">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proofErr w:type="spellStart"/>
      <w:proofErr w:type="gramStart"/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>numpy.linalg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14" w:author="רמי פוזיס" w:date="2021-02-09T17:19:00Z">
              <w:rPr/>
            </w:rPrChange>
          </w:rPr>
          <w:t>.solve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15" w:author="רמי פוזיס" w:date="2021-02-09T17:19:00Z">
              <w:rPr/>
            </w:rPrChange>
          </w:rPr>
          <w:t xml:space="preserve"> (15% of the assignment score) </w:t>
        </w:r>
      </w:ins>
    </w:p>
    <w:p w14:paraId="567D6BF5" w14:textId="21865167" w:rsidR="005E7C30" w:rsidRPr="001A540A" w:rsidRDefault="004377BA" w:rsidP="005E7C30">
      <w:pPr>
        <w:rPr>
          <w:ins w:id="16" w:author="רמי פוזיס" w:date="2021-02-09T17:07:00Z"/>
          <w:rFonts w:asciiTheme="majorHAnsi" w:hAnsiTheme="majorHAnsi" w:cstheme="majorHAnsi"/>
          <w:sz w:val="18"/>
          <w:szCs w:val="18"/>
          <w:rtl/>
          <w:rPrChange w:id="17" w:author="רמי פוזיס" w:date="2021-02-09T17:19:00Z">
            <w:rPr>
              <w:ins w:id="18" w:author="רמי פוזיס" w:date="2021-02-09T17:07:00Z"/>
              <w:rtl/>
            </w:rPr>
          </w:rPrChange>
        </w:rPr>
      </w:pPr>
      <w:ins w:id="1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(not studied in class) </w:t>
        </w:r>
      </w:ins>
      <w:proofErr w:type="spellStart"/>
      <w:proofErr w:type="gramStart"/>
      <w:ins w:id="21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2" w:author="רמי פוזיס" w:date="2021-02-09T17:19:00Z">
              <w:rPr/>
            </w:rPrChange>
          </w:rPr>
          <w:t>numpy.linalg</w:t>
        </w:r>
        <w:proofErr w:type="gramEnd"/>
        <w:r w:rsidR="00342FC8"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.cholesky</w:t>
        </w:r>
        <w:proofErr w:type="spellEnd"/>
        <w:r w:rsidR="00342FC8" w:rsidRPr="001A540A">
          <w:rPr>
            <w:rFonts w:asciiTheme="majorHAnsi" w:hAnsiTheme="majorHAnsi" w:cstheme="majorHAnsi"/>
            <w:sz w:val="18"/>
            <w:szCs w:val="18"/>
            <w:rPrChange w:id="24" w:author="רמי פוזיס" w:date="2021-02-09T17:19:00Z">
              <w:rPr/>
            </w:rPrChange>
          </w:rPr>
          <w:t xml:space="preserve">, </w:t>
        </w:r>
        <w:proofErr w:type="spellStart"/>
        <w:r w:rsidR="00550FFD"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>torch.cholesky</w:t>
        </w:r>
        <w:proofErr w:type="spellEnd"/>
        <w:r w:rsidR="00550FFD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 xml:space="preserve">, </w:t>
        </w:r>
      </w:ins>
      <w:proofErr w:type="spellStart"/>
      <w:ins w:id="27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linalg.qr</w:t>
        </w:r>
      </w:ins>
      <w:proofErr w:type="spellEnd"/>
      <w:ins w:id="2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30" w:author="רמי פוזיס" w:date="2021-02-09T17:19:00Z">
              <w:rPr/>
            </w:rPrChange>
          </w:rPr>
          <w:t xml:space="preserve">, </w:t>
        </w:r>
        <w:proofErr w:type="spellStart"/>
        <w:r w:rsidR="008D63BB" w:rsidRPr="001A540A">
          <w:rPr>
            <w:rFonts w:asciiTheme="majorHAnsi" w:hAnsiTheme="majorHAnsi" w:cstheme="majorHAnsi"/>
            <w:sz w:val="18"/>
            <w:szCs w:val="18"/>
            <w:rPrChange w:id="31" w:author="רמי פוזיס" w:date="2021-02-09T17:19:00Z">
              <w:rPr/>
            </w:rPrChange>
          </w:rPr>
          <w:t>torch.qr</w:t>
        </w:r>
        <w:proofErr w:type="spellEnd"/>
        <w:r w:rsidR="008D63BB" w:rsidRPr="001A540A">
          <w:rPr>
            <w:rFonts w:asciiTheme="majorHAnsi" w:hAnsiTheme="majorHAnsi" w:cstheme="majorHAnsi"/>
            <w:sz w:val="18"/>
            <w:szCs w:val="18"/>
            <w:rPrChange w:id="32" w:author="רמי פוזיס" w:date="2021-02-09T17:19:00Z">
              <w:rPr/>
            </w:rPrChange>
          </w:rPr>
          <w:t xml:space="preserve">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34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35" w:author="רמי פוזיס" w:date="2021-02-09T17:10:00Z"/>
          <w:rFonts w:asciiTheme="majorHAnsi" w:hAnsiTheme="majorHAnsi" w:cstheme="majorHAnsi"/>
          <w:sz w:val="18"/>
          <w:szCs w:val="18"/>
          <w:rPrChange w:id="36" w:author="רמי פוזיס" w:date="2021-02-09T17:19:00Z">
            <w:rPr>
              <w:ins w:id="37" w:author="רמי פוזיס" w:date="2021-02-09T17:10:00Z"/>
            </w:rPr>
          </w:rPrChange>
        </w:rPr>
      </w:pPr>
      <w:proofErr w:type="spellStart"/>
      <w:ins w:id="3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n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umpy</w:t>
        </w:r>
      </w:ins>
      <w:proofErr w:type="spellEnd"/>
      <w:ins w:id="42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.</w:t>
        </w:r>
        <w:proofErr w:type="gramStart"/>
        <w:r w:rsidR="00812232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>*.</w:t>
        </w:r>
      </w:ins>
      <w:proofErr w:type="spellStart"/>
      <w:ins w:id="45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46" w:author="רמי פוזיס" w:date="2021-02-09T17:19:00Z">
              <w:rPr/>
            </w:rPrChange>
          </w:rPr>
          <w:t>poly</w:t>
        </w:r>
      </w:ins>
      <w:ins w:id="47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8" w:author="רמי פוזיס" w:date="2021-02-09T17:19:00Z">
              <w:rPr/>
            </w:rPrChange>
          </w:rPr>
          <w:t>fit</w:t>
        </w:r>
      </w:ins>
      <w:proofErr w:type="spellEnd"/>
      <w:proofErr w:type="gramEnd"/>
      <w:ins w:id="49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51" w:author="רמי פוזיס" w:date="2021-02-09T17:19:00Z">
              <w:rPr/>
            </w:rPrChange>
          </w:rPr>
          <w:t xml:space="preserve"> </w:t>
        </w:r>
        <w:proofErr w:type="spellStart"/>
        <w:r w:rsidR="00D50953" w:rsidRPr="001A540A">
          <w:rPr>
            <w:rFonts w:asciiTheme="majorHAnsi" w:hAnsiTheme="majorHAnsi" w:cstheme="majorHAnsi"/>
            <w:sz w:val="18"/>
            <w:szCs w:val="18"/>
            <w:rPrChange w:id="52" w:author="רמי פוזיס" w:date="2021-02-09T17:19:00Z">
              <w:rPr/>
            </w:rPrChange>
          </w:rPr>
          <w:t>numpy</w:t>
        </w:r>
        <w:proofErr w:type="spellEnd"/>
        <w:r w:rsidR="00D50953" w:rsidRPr="001A540A">
          <w:rPr>
            <w:rFonts w:asciiTheme="majorHAnsi" w:hAnsiTheme="majorHAnsi" w:cstheme="majorHAnsi"/>
            <w:sz w:val="18"/>
            <w:szCs w:val="18"/>
            <w:rPrChange w:id="53" w:author="רמי פוזיס" w:date="2021-02-09T17:19:00Z">
              <w:rPr/>
            </w:rPrChange>
          </w:rPr>
          <w:t>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54" w:author="רמי פוזיס" w:date="2021-02-09T17:19:00Z">
              <w:rPr/>
            </w:rPrChange>
          </w:rPr>
          <w:t xml:space="preserve"> </w:t>
        </w:r>
      </w:ins>
      <w:ins w:id="55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6" w:author="רמי פוזיס" w:date="2021-02-09T17:19:00Z">
              <w:rPr/>
            </w:rPrChange>
          </w:rPr>
          <w:t>(</w:t>
        </w:r>
      </w:ins>
      <w:ins w:id="57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58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60" w:author="רמי פוזיס" w:date="2021-02-09T17:11:00Z"/>
          <w:rFonts w:asciiTheme="majorHAnsi" w:hAnsiTheme="majorHAnsi" w:cstheme="majorHAnsi"/>
          <w:sz w:val="18"/>
          <w:szCs w:val="18"/>
          <w:rPrChange w:id="61" w:author="רמי פוזיס" w:date="2021-02-09T17:19:00Z">
            <w:rPr>
              <w:ins w:id="62" w:author="רמי פוזיס" w:date="2021-02-09T17:11:00Z"/>
            </w:rPr>
          </w:rPrChange>
        </w:rPr>
      </w:pPr>
      <w:proofErr w:type="spellStart"/>
      <w:ins w:id="63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66" w:author="רמי פוזיס" w:date="2021-02-09T17:19:00Z">
              <w:rPr/>
            </w:rPrChange>
          </w:rPr>
          <w:t>*.interpolate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67" w:author="רמי פוזיס" w:date="2021-02-09T17:19:00Z">
              <w:rPr/>
            </w:rPrChange>
          </w:rPr>
          <w:t xml:space="preserve">, </w:t>
        </w:r>
      </w:ins>
      <w:ins w:id="68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9" w:author="רמי פוזיס" w:date="2021-02-09T17:19:00Z">
              <w:rPr/>
            </w:rPrChange>
          </w:rPr>
          <w:t>torch.</w:t>
        </w:r>
      </w:ins>
      <w:ins w:id="70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1" w:author="רמי פוזיס" w:date="2021-02-09T17:19:00Z">
              <w:rPr/>
            </w:rPrChange>
          </w:rPr>
          <w:t>*</w:t>
        </w:r>
      </w:ins>
      <w:ins w:id="72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73" w:author="רמי פוזיס" w:date="2021-02-09T17:19:00Z">
              <w:rPr/>
            </w:rPrChange>
          </w:rPr>
          <w:t>.interpolate</w:t>
        </w:r>
      </w:ins>
      <w:ins w:id="7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5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77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78" w:author="רמי פוזיס" w:date="2021-02-09T16:58:00Z"/>
          <w:rFonts w:asciiTheme="majorHAnsi" w:hAnsiTheme="majorHAnsi" w:cstheme="majorHAnsi"/>
          <w:sz w:val="18"/>
          <w:szCs w:val="18"/>
          <w:rPrChange w:id="79" w:author="רמי פוזיס" w:date="2021-02-09T17:19:00Z">
            <w:rPr>
              <w:ins w:id="80" w:author="רמי פוזיס" w:date="2021-02-09T16:58:00Z"/>
            </w:rPr>
          </w:rPrChange>
        </w:rPr>
      </w:pPr>
      <w:proofErr w:type="spellStart"/>
      <w:ins w:id="81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84" w:author="רמי פוזיס" w:date="2021-02-09T17:19:00Z">
              <w:rPr/>
            </w:rPrChange>
          </w:rPr>
          <w:t>*.roots</w:t>
        </w:r>
      </w:ins>
      <w:proofErr w:type="gramEnd"/>
      <w:ins w:id="85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86" w:author="רמי פוזיס" w:date="2021-02-09T17:19:00Z">
              <w:rPr/>
            </w:rPrChange>
          </w:rPr>
          <w:t xml:space="preserve"> (</w:t>
        </w:r>
      </w:ins>
      <w:ins w:id="87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8" w:author="רמי פוזיס" w:date="2021-02-09T17:19:00Z">
              <w:rPr/>
            </w:rPrChange>
          </w:rPr>
          <w:t>30</w:t>
        </w:r>
      </w:ins>
      <w:ins w:id="8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0" w:author="רמי פוזיס" w:date="2021-02-09T17:19:00Z">
              <w:rPr/>
            </w:rPrChange>
          </w:rPr>
          <w:t xml:space="preserve">% of the assignment </w:t>
        </w:r>
      </w:ins>
      <w:ins w:id="9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2" w:author="רמי פוזיס" w:date="2021-02-09T17:19:00Z">
              <w:rPr/>
            </w:rPrChange>
          </w:rPr>
          <w:t xml:space="preserve">2 </w:t>
        </w:r>
      </w:ins>
      <w:ins w:id="93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4" w:author="רמי פוזיס" w:date="2021-02-09T17:19:00Z">
              <w:rPr/>
            </w:rPrChange>
          </w:rPr>
          <w:t>score</w:t>
        </w:r>
      </w:ins>
      <w:ins w:id="95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6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97" w:author="רמי פוזיס" w:date="2021-02-09T17:19:00Z">
              <w:rPr/>
            </w:rPrChange>
          </w:rPr>
          <w:t>15%</w:t>
        </w:r>
      </w:ins>
      <w:ins w:id="98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99" w:author="רמי פוזיס" w:date="2021-02-09T17:19:00Z">
              <w:rPr/>
            </w:rPrChange>
          </w:rPr>
          <w:t xml:space="preserve"> of the assignment 3 score</w:t>
        </w:r>
      </w:ins>
      <w:ins w:id="100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01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102" w:author="רמי פוזיס" w:date="2021-02-09T17:20:00Z"/>
        </w:rPr>
      </w:pPr>
      <w:ins w:id="103" w:author="רמי פוזיס" w:date="2021-02-09T17:20:00Z">
        <w:r>
          <w:t>All numeric differentiation functions are allowed (including gradient</w:t>
        </w:r>
      </w:ins>
      <w:ins w:id="104" w:author="רמי פוזיס" w:date="2021-02-09T17:21:00Z">
        <w:r w:rsidR="00EF5E0A">
          <w:t>s</w:t>
        </w:r>
      </w:ins>
      <w:ins w:id="105" w:author="רמי פוזיס" w:date="2021-02-09T17:20:00Z">
        <w:r w:rsidR="00EF5E0A">
          <w:t xml:space="preserve">, and </w:t>
        </w:r>
      </w:ins>
      <w:ins w:id="106" w:author="רמי פוזיס" w:date="2021-02-09T17:21:00Z">
        <w:r w:rsidR="00EF5E0A">
          <w:t xml:space="preserve">the </w:t>
        </w:r>
      </w:ins>
      <w:ins w:id="107" w:author="רמי פוזיס" w:date="2021-02-09T17:20:00Z">
        <w:r w:rsidR="00EF5E0A">
          <w:t>gradient</w:t>
        </w:r>
        <w:r>
          <w:t xml:space="preserve"> descent</w:t>
        </w:r>
      </w:ins>
      <w:ins w:id="108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109" w:author="רמי פוזיס" w:date="2021-02-09T16:47:00Z"/>
          <w:rtl/>
        </w:rPr>
      </w:pPr>
      <w:ins w:id="110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111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 xml:space="preserve">. You can use </w:t>
      </w:r>
      <w:proofErr w:type="gramStart"/>
      <w:r w:rsidR="2292070F">
        <w:t>them</w:t>
      </w:r>
      <w:proofErr w:type="gramEnd"/>
      <w:r w:rsidR="2292070F">
        <w:t xml:space="preserve">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112" w:author="רמי פוזיס" w:date="2021-02-09T17:21:00Z"/>
        </w:rPr>
      </w:pPr>
      <w:ins w:id="113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14" w:author="רמי פוזיס" w:date="2021-02-09T17:28:00Z">
        <w:r w:rsidR="008C61A6">
          <w:t>.</w:t>
        </w:r>
      </w:ins>
      <w:del w:id="115" w:author="רמי פוזיס" w:date="2021-02-09T17:28:00Z">
        <w:r w:rsidR="00EF704B" w:rsidDel="008C61A6">
          <w:delText>:</w:delText>
        </w:r>
      </w:del>
      <w:ins w:id="116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17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18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3E53C5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3E53C5" w:rsidP="00AD43EC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3E53C5" w:rsidP="00CE3BB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a3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proofErr w:type="gramStart"/>
      <w:r w:rsidR="0046D2C3">
        <w:t xml:space="preserve">a </w:t>
      </w:r>
      <w:r w:rsidR="006E1D24">
        <w:t>number of</w:t>
      </w:r>
      <w:proofErr w:type="gramEnd"/>
      <w:r w:rsidR="006E1D24">
        <w:t xml:space="preserve">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19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20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21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22" w:author="רמי פוזיס" w:date="2021-02-09T15:58:00Z">
        <w:r>
          <w:t xml:space="preserve">Solutions will be tested with </w:t>
        </w:r>
      </w:ins>
      <m:oMath>
        <m:r>
          <w:ins w:id="123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24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25" w:author="רמי פוזיס" w:date="2021-02-09T16:00:00Z">
        <w:r w:rsidR="002F764D">
          <w:rPr>
            <w:rFonts w:eastAsiaTheme="minorEastAsia"/>
          </w:rPr>
          <w:t>of various degrees</w:t>
        </w:r>
      </w:ins>
      <w:ins w:id="126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27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28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29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RDefault="40E6146A" w:rsidP="61534BE7">
            <w:r>
              <w:t xml:space="preserve"> </w:t>
            </w:r>
          </w:p>
          <w:p w14:paraId="691E9C10" w14:textId="3496EAFB" w:rsidR="61534BE7" w:rsidRDefault="00C654ED" w:rsidP="61534BE7">
            <w:ins w:id="130" w:author="אלעד פלדמן" w:date="2021-02-18T03:31:00Z">
              <w:r>
                <w:t>I used</w:t>
              </w:r>
            </w:ins>
            <w:ins w:id="131" w:author="אלעד פלדמן" w:date="2021-02-18T03:32:00Z">
              <w:r>
                <w:t xml:space="preserve"> linear Spline to implement </w:t>
              </w:r>
              <w:proofErr w:type="gramStart"/>
              <w:r>
                <w:t>the this</w:t>
              </w:r>
              <w:proofErr w:type="gramEnd"/>
              <w:r>
                <w:t xml:space="preserve"> assignment</w:t>
              </w:r>
            </w:ins>
            <w:ins w:id="132" w:author="אלעד פלדמן" w:date="2021-02-18T03:38:00Z">
              <w:r>
                <w:t>.</w:t>
              </w:r>
            </w:ins>
          </w:p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33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34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71CDEFDC" w:rsidR="0AA426F2" w:rsidRDefault="0AA426F2" w:rsidP="61534BE7">
            <w:r>
              <w:t xml:space="preserve"> </w:t>
            </w:r>
          </w:p>
          <w:p w14:paraId="03714099" w14:textId="15DD5484" w:rsidR="61534BE7" w:rsidRDefault="61534BE7" w:rsidP="61534BE7"/>
          <w:p w14:paraId="0C7A38FD" w14:textId="74AF515C" w:rsidR="61534BE7" w:rsidDel="00C654ED" w:rsidRDefault="000914DF" w:rsidP="00C654ED">
            <w:pPr>
              <w:rPr>
                <w:del w:id="135" w:author="אלעד פלדמן" w:date="2021-02-18T03:32:00Z"/>
              </w:rPr>
            </w:pPr>
            <w:ins w:id="136" w:author="אלעד פלדמן" w:date="2021-02-17T19:16:00Z">
              <w:r>
                <w:t>I use</w:t>
              </w:r>
            </w:ins>
            <w:ins w:id="137" w:author="אלעד פלדמן" w:date="2021-02-17T19:18:00Z">
              <w:r>
                <w:t>d</w:t>
              </w:r>
            </w:ins>
            <w:ins w:id="138" w:author="אלעד פלדמן" w:date="2021-02-17T19:16:00Z">
              <w:r>
                <w:t xml:space="preserve"> a </w:t>
              </w:r>
            </w:ins>
            <w:ins w:id="139" w:author="אלעד פלדמן" w:date="2021-02-18T03:32:00Z">
              <w:r w:rsidR="00C654ED">
                <w:t xml:space="preserve">method of </w:t>
              </w:r>
            </w:ins>
            <w:ins w:id="140" w:author="אלעד פלדמן" w:date="2021-02-18T03:33:00Z">
              <w:r w:rsidR="00C654ED">
                <w:t xml:space="preserve">myself where I used an </w:t>
              </w:r>
              <w:r w:rsidR="00C654ED" w:rsidRPr="00C654ED">
                <w:t>equation</w:t>
              </w:r>
              <w:r w:rsidR="00C654ED">
                <w:t xml:space="preserve"> that include the number of </w:t>
              </w:r>
            </w:ins>
            <w:ins w:id="141" w:author="אלעד פלדמן" w:date="2021-02-18T03:34:00Z">
              <w:r w:rsidR="00C654ED">
                <w:t>roots recently found and the slope of the function</w:t>
              </w:r>
            </w:ins>
            <w:ins w:id="142" w:author="אלעד פלדמן" w:date="2021-02-18T03:35:00Z">
              <w:r w:rsidR="00C654ED">
                <w:t>.</w:t>
              </w:r>
            </w:ins>
          </w:p>
          <w:p w14:paraId="0BAF5D27" w14:textId="6022FD17" w:rsidR="61534BE7" w:rsidDel="00C654ED" w:rsidRDefault="61534BE7" w:rsidP="61534BE7">
            <w:pPr>
              <w:rPr>
                <w:del w:id="143" w:author="אלעד פלדמן" w:date="2021-02-18T03:32:00Z"/>
              </w:rPr>
            </w:pPr>
          </w:p>
          <w:p w14:paraId="222C3994" w14:textId="439EE41C" w:rsidR="61534BE7" w:rsidRDefault="61534BE7" w:rsidP="00C654ED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4AAE5F77" w:rsidR="787543AB" w:rsidRDefault="787543AB" w:rsidP="61534BE7">
            <w:r>
              <w:t xml:space="preserve"> </w:t>
            </w:r>
            <w:ins w:id="144" w:author="אלעד פלדמן" w:date="2021-02-18T04:21:00Z">
              <w:r w:rsidR="002A45A8">
                <w:t xml:space="preserve">I used the function thought in class to </w:t>
              </w:r>
            </w:ins>
            <w:ins w:id="145" w:author="אלעד פלדמן" w:date="2021-02-18T04:22:00Z">
              <w:r w:rsidR="00957C81" w:rsidRPr="247588CB">
                <w:rPr>
                  <w:b/>
                  <w:bCs/>
                </w:rPr>
                <w:t>integrate</w:t>
              </w:r>
              <w:r w:rsidR="00957C81">
                <w:t xml:space="preserve"> the </w:t>
              </w:r>
            </w:ins>
            <w:proofErr w:type="spellStart"/>
            <w:ins w:id="146" w:author="אלעד פלדמן" w:date="2021-02-18T04:23:00Z">
              <w:r w:rsidR="00957C81">
                <w:t>the</w:t>
              </w:r>
              <w:proofErr w:type="spellEnd"/>
              <w:r w:rsidR="00957C81">
                <w:t xml:space="preserve"> function given</w:t>
              </w:r>
            </w:ins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147" w:author="רמי פוזיס" w:date="2021-02-09T17:35:00Z"/>
          <w:rFonts w:eastAsiaTheme="minorEastAsia"/>
        </w:rPr>
      </w:pPr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  <w:ins w:id="148" w:author="רמי פוזיס" w:date="2021-02-09T17:34:00Z">
        <w:r w:rsidR="007126EB">
          <w:t xml:space="preserve">You may ignore all intersection points </w:t>
        </w:r>
      </w:ins>
      <w:ins w:id="149" w:author="רמי פוזיס" w:date="2021-02-09T17:35:00Z">
        <w:r w:rsidR="00392E04">
          <w:t xml:space="preserve">outside the range </w:t>
        </w:r>
      </w:ins>
      <m:oMath>
        <m:r>
          <w:ins w:id="150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151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152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153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154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0791D2A9" w:rsidR="5EE0F092" w:rsidRDefault="5EE0F092" w:rsidP="61534BE7">
            <w:r>
              <w:t xml:space="preserve"> </w:t>
            </w:r>
          </w:p>
          <w:p w14:paraId="75CF9041" w14:textId="0A1E6C7A" w:rsidR="61534BE7" w:rsidRDefault="00C654ED" w:rsidP="61534BE7">
            <w:proofErr w:type="gramStart"/>
            <w:ins w:id="155" w:author="אלעד פלדמן" w:date="2021-02-18T03:40:00Z">
              <w:r>
                <w:t>First</w:t>
              </w:r>
              <w:proofErr w:type="gramEnd"/>
              <w:r>
                <w:t xml:space="preserve"> I used the function inter</w:t>
              </w:r>
            </w:ins>
            <w:ins w:id="156" w:author="אלעד פלדמן" w:date="2021-02-18T03:41:00Z">
              <w:r>
                <w:t xml:space="preserve">sections </w:t>
              </w:r>
            </w:ins>
            <w:ins w:id="157" w:author="אלעד פלדמן" w:date="2021-02-18T03:40:00Z">
              <w:r>
                <w:t>from assignment 2 to find th</w:t>
              </w:r>
            </w:ins>
            <w:ins w:id="158" w:author="אלעד פלדמן" w:date="2021-02-18T03:41:00Z">
              <w:r>
                <w:t>e points where the functions cross and then I used the first fu</w:t>
              </w:r>
              <w:r w:rsidR="0094507F">
                <w:t xml:space="preserve">nction </w:t>
              </w:r>
            </w:ins>
            <w:ins w:id="159" w:author="אלעד פלדמן" w:date="2021-02-18T03:42:00Z">
              <w:r w:rsidR="0094507F" w:rsidRPr="61534BE7">
                <w:rPr>
                  <w:b/>
                  <w:bCs/>
                </w:rPr>
                <w:t>integrate</w:t>
              </w:r>
            </w:ins>
            <w:ins w:id="160" w:author="אלעד פלדמן" w:date="2021-02-18T03:43:00Z">
              <w:r w:rsidR="0094507F">
                <w:t xml:space="preserve"> to calculate the area between them</w:t>
              </w:r>
            </w:ins>
            <w:ins w:id="161" w:author="אלעד פלדמן" w:date="2021-02-18T03:42:00Z">
              <w:r w:rsidR="0094507F">
                <w:t xml:space="preserve"> </w:t>
              </w:r>
            </w:ins>
            <w:ins w:id="162" w:author="אלעד פלדמן" w:date="2021-02-18T03:43:00Z">
              <w:r w:rsidR="0094507F">
                <w:t xml:space="preserve"> </w:t>
              </w:r>
            </w:ins>
          </w:p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5A8CEA07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  <w:ins w:id="163" w:author="אלעד פלדמן" w:date="2021-02-18T04:26:00Z">
              <w:r w:rsidR="00957C81">
                <w:rPr>
                  <w:b/>
                  <w:bCs/>
                </w:rPr>
                <w:t xml:space="preserve">The function is very rapidly </w:t>
              </w:r>
            </w:ins>
            <w:ins w:id="164" w:author="אלעד פלדמן" w:date="2021-02-18T04:27:00Z">
              <w:r w:rsidR="00957C81">
                <w:rPr>
                  <w:b/>
                  <w:bCs/>
                </w:rPr>
                <w:t xml:space="preserve">and </w:t>
              </w:r>
            </w:ins>
            <w:ins w:id="165" w:author="אלעד פלדמן" w:date="2021-02-18T04:28:00Z">
              <w:r w:rsidR="00957C81">
                <w:rPr>
                  <w:b/>
                  <w:bCs/>
                </w:rPr>
                <w:t>densely</w:t>
              </w:r>
            </w:ins>
            <w:ins w:id="166" w:author="אלעד פלדמן" w:date="2021-02-18T04:27:00Z">
              <w:r w:rsidR="00957C81">
                <w:rPr>
                  <w:b/>
                  <w:bCs/>
                </w:rPr>
                <w:t xml:space="preserve"> </w:t>
              </w:r>
              <w:proofErr w:type="gramStart"/>
              <w:r w:rsidR="00957C81">
                <w:rPr>
                  <w:b/>
                  <w:bCs/>
                </w:rPr>
                <w:t>change</w:t>
              </w:r>
            </w:ins>
            <w:proofErr w:type="gramEnd"/>
            <w:ins w:id="167" w:author="אלעד פלדמן" w:date="2021-02-18T04:28:00Z">
              <w:r w:rsidR="00957C81">
                <w:rPr>
                  <w:b/>
                  <w:bCs/>
                </w:rPr>
                <w:t xml:space="preserve"> </w:t>
              </w:r>
            </w:ins>
            <w:ins w:id="168" w:author="אלעד פלדמן" w:date="2021-02-18T04:33:00Z">
              <w:r w:rsidR="003E53C5">
                <w:rPr>
                  <w:b/>
                  <w:bCs/>
                </w:rPr>
                <w:t>its</w:t>
              </w:r>
            </w:ins>
            <w:ins w:id="169" w:author="אלעד פלדמן" w:date="2021-02-18T04:30:00Z">
              <w:r w:rsidR="00957C81">
                <w:rPr>
                  <w:b/>
                  <w:bCs/>
                </w:rPr>
                <w:t xml:space="preserve"> </w:t>
              </w:r>
            </w:ins>
            <w:ins w:id="170" w:author="אלעד פלדמן" w:date="2021-02-18T04:33:00Z">
              <w:r w:rsidR="00957C81" w:rsidRPr="00957C81">
                <w:rPr>
                  <w:b/>
                  <w:bCs/>
                </w:rPr>
                <w:t>coordinates</w:t>
              </w:r>
              <w:r w:rsidR="00957C81">
                <w:rPr>
                  <w:b/>
                  <w:bCs/>
                </w:rPr>
                <w:t xml:space="preserve"> </w:t>
              </w:r>
              <w:r w:rsidR="003E53C5">
                <w:rPr>
                  <w:b/>
                  <w:bCs/>
                </w:rPr>
                <w:t xml:space="preserve">and </w:t>
              </w:r>
            </w:ins>
            <w:ins w:id="171" w:author="אלעד פלדמן" w:date="2021-02-18T04:34:00Z">
              <w:r w:rsidR="003E53C5">
                <w:rPr>
                  <w:b/>
                  <w:bCs/>
                </w:rPr>
                <w:t xml:space="preserve">any numeric integration </w:t>
              </w:r>
            </w:ins>
            <w:ins w:id="172" w:author="אלעד פלדמן" w:date="2021-02-18T04:37:00Z">
              <w:r w:rsidR="003E53C5">
                <w:rPr>
                  <w:b/>
                  <w:bCs/>
                </w:rPr>
                <w:t>with equally spaced points.</w:t>
              </w:r>
            </w:ins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lastRenderedPageBreak/>
        <w:br w:type="page"/>
      </w:r>
    </w:p>
    <w:p w14:paraId="308503B1" w14:textId="2F5102A8" w:rsidR="001B331B" w:rsidRDefault="001B331B" w:rsidP="006E1D24">
      <w:pPr>
        <w:rPr>
          <w:ins w:id="173" w:author="רמי פוזיס" w:date="2021-02-09T18:30:00Z"/>
          <w:b/>
          <w:bCs/>
        </w:rPr>
      </w:pPr>
      <w:ins w:id="174" w:author="רמי פוזיס" w:date="2021-02-09T17:30:00Z">
        <w:r>
          <w:rPr>
            <w:b/>
            <w:bCs/>
          </w:rPr>
          <w:lastRenderedPageBreak/>
          <w:t>Assignment 4A (</w:t>
        </w:r>
      </w:ins>
      <w:ins w:id="175" w:author="רמי פוזיס" w:date="2021-02-09T17:41:00Z">
        <w:r w:rsidR="007B07E2">
          <w:rPr>
            <w:b/>
            <w:bCs/>
          </w:rPr>
          <w:t>20</w:t>
        </w:r>
      </w:ins>
      <w:ins w:id="176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177" w:author="רמי פוזיס" w:date="2021-02-09T18:30:00Z"/>
          <w:b/>
          <w:bCs/>
        </w:rPr>
      </w:pPr>
      <w:ins w:id="178" w:author="רמי פוזיס" w:date="2021-02-09T18:30:00Z">
        <w:r>
          <w:t xml:space="preserve">Implement the function </w:t>
        </w:r>
        <w:proofErr w:type="gramStart"/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</w:t>
        </w:r>
        <w:proofErr w:type="gramEnd"/>
        <w:r w:rsidRPr="29F27A30">
          <w:rPr>
            <w:b/>
            <w:bCs/>
          </w:rPr>
          <w:t>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179" w:author="רמי פוזיס" w:date="2021-02-09T18:31:00Z"/>
        </w:rPr>
      </w:pPr>
      <w:ins w:id="180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181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182" w:author="רמי פוזיס" w:date="2021-02-09T18:39:00Z"/>
          <w:rFonts w:eastAsiaTheme="minorEastAsia"/>
        </w:rPr>
      </w:pPr>
      <w:ins w:id="183" w:author="רמי פוזיס" w:date="2021-02-09T18:32:00Z">
        <w:r w:rsidRPr="00F91706">
          <w:rPr>
            <w:rPrChange w:id="184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185" w:author="רמי פוזיס" w:date="2021-02-09T18:33:00Z">
        <w:r>
          <w:t xml:space="preserve">d return a function </w:t>
        </w:r>
      </w:ins>
      <m:oMath>
        <m:r>
          <w:ins w:id="186" w:author="רמי פוזיס" w:date="2021-02-09T18:37:00Z">
            <w:rPr>
              <w:rFonts w:ascii="Cambria Math" w:hAnsi="Cambria Math"/>
            </w:rPr>
            <m:t>g</m:t>
          </w:ins>
        </m:r>
      </m:oMath>
      <w:ins w:id="187" w:author="רמי פוזיס" w:date="2021-02-09T18:37:00Z">
        <w:r w:rsidR="002D5F79">
          <w:t xml:space="preserve"> </w:t>
        </w:r>
      </w:ins>
      <w:ins w:id="188" w:author="רמי פוזיס" w:date="2021-02-09T18:33:00Z">
        <w:r w:rsidR="005D5207">
          <w:t>fitting</w:t>
        </w:r>
        <w:r>
          <w:t xml:space="preserve"> the </w:t>
        </w:r>
      </w:ins>
      <w:ins w:id="189" w:author="רמי פוזיס" w:date="2021-02-09T18:34:00Z">
        <w:r w:rsidR="00131E84">
          <w:t xml:space="preserve">data sampled from the </w:t>
        </w:r>
      </w:ins>
      <w:ins w:id="190" w:author="רמי פוזיס" w:date="2021-02-09T18:33:00Z">
        <w:r w:rsidR="005D5207">
          <w:t>noisy function</w:t>
        </w:r>
      </w:ins>
      <w:ins w:id="191" w:author="רמי פוזיס" w:date="2021-02-09T18:34:00Z">
        <w:r w:rsidR="00131E84">
          <w:t xml:space="preserve">. Use least squares fitting such that </w:t>
        </w:r>
      </w:ins>
      <m:oMath>
        <m:r>
          <w:ins w:id="192" w:author="רמי פוזיס" w:date="2021-02-09T18:38:00Z">
            <w:rPr>
              <w:rFonts w:ascii="Cambria Math" w:hAnsi="Cambria Math"/>
            </w:rPr>
            <m:t>g</m:t>
          </w:ins>
        </m:r>
      </m:oMath>
      <w:ins w:id="193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194" w:author="רמי פוזיס" w:date="2021-02-09T18:40:00Z"/>
          <w:rFonts w:eastAsiaTheme="minorEastAsia"/>
        </w:rPr>
      </w:pPr>
      <w:ins w:id="195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196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197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198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199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200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201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202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203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204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205" w:author="רמי פוזיס" w:date="2021-02-09T18:41:00Z"/>
        </w:rPr>
      </w:pPr>
      <w:ins w:id="206" w:author="רמי פוזיס" w:date="2021-02-09T18:40:00Z">
        <w:r>
          <w:rPr>
            <w:rFonts w:eastAsiaTheme="minorEastAsia"/>
          </w:rPr>
          <w:t xml:space="preserve">You have no constrains on the number of </w:t>
        </w:r>
        <w:proofErr w:type="gramStart"/>
        <w:r>
          <w:rPr>
            <w:rFonts w:eastAsiaTheme="minorEastAsia"/>
          </w:rPr>
          <w:t>invocation</w:t>
        </w:r>
        <w:proofErr w:type="gramEnd"/>
        <w:r>
          <w:rPr>
            <w:rFonts w:eastAsiaTheme="minorEastAsia"/>
          </w:rPr>
          <w:t xml:space="preserve"> of the noisy function but the </w:t>
        </w:r>
      </w:ins>
      <w:ins w:id="207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</w:t>
        </w:r>
        <w:proofErr w:type="spellStart"/>
        <w:r w:rsidR="004B019A">
          <w:t>maxtime</w:t>
        </w:r>
        <w:proofErr w:type="spellEnd"/>
        <w:r w:rsidR="004B019A">
          <w:t xml:space="preserve">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208" w:author="רמי פוזיס" w:date="2021-02-09T18:42:00Z"/>
        </w:rPr>
      </w:pPr>
      <w:ins w:id="209" w:author="רמי פוזיס" w:date="2021-02-09T18:42:00Z">
        <w:r w:rsidRPr="004D5134">
          <w:rPr>
            <w:rPrChange w:id="210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211" w:author="רמי פוזיס" w:date="2021-02-09T18:42:00Z">
            <w:rPr>
              <w:rFonts w:ascii="Cambria Math" w:hAnsi="Cambria Math"/>
            </w:rPr>
            <m:t>g</m:t>
          </w:ins>
        </m:r>
      </m:oMath>
      <w:ins w:id="212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213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214" w:author="רמי פוזיס" w:date="2021-02-09T18:55:00Z">
        <w:r w:rsidR="00CF1ECB">
          <w:rPr>
            <w:rFonts w:eastAsiaTheme="minorEastAsia"/>
          </w:rPr>
          <w:t>6</w:t>
        </w:r>
      </w:ins>
      <w:ins w:id="215" w:author="רמי פוזיס" w:date="2021-02-09T18:58:00Z">
        <w:r w:rsidR="00075E36">
          <w:rPr>
            <w:rFonts w:eastAsiaTheme="minorEastAsia"/>
          </w:rPr>
          <w:t>5</w:t>
        </w:r>
      </w:ins>
      <w:ins w:id="216" w:author="רמי פוזיס" w:date="2021-02-09T18:55:00Z">
        <w:r w:rsidR="00CF1ECB">
          <w:rPr>
            <w:rFonts w:eastAsiaTheme="minorEastAsia"/>
          </w:rPr>
          <w:t>%</w:t>
        </w:r>
      </w:ins>
      <w:ins w:id="217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218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219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220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221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22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223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224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225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226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27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228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229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230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231" w:author="רמי פוזיס" w:date="2021-02-09T18:48:00Z"/>
        </w:rPr>
      </w:pPr>
      <w:ins w:id="232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233" w:author="רמי פוזיס" w:date="2021-02-09T18:48:00Z"/>
        </w:trPr>
        <w:tc>
          <w:tcPr>
            <w:tcW w:w="9350" w:type="dxa"/>
          </w:tcPr>
          <w:p w14:paraId="6D9E620E" w14:textId="6D98C7CE" w:rsidR="008B0BBF" w:rsidRDefault="0094507F" w:rsidP="006E1D24">
            <w:pPr>
              <w:rPr>
                <w:ins w:id="234" w:author="רמי פוזיס" w:date="2021-02-09T18:48:00Z"/>
              </w:rPr>
            </w:pPr>
            <w:ins w:id="235" w:author="אלעד פלדמן" w:date="2021-02-18T03:49:00Z">
              <w:r>
                <w:t xml:space="preserve">I used Bezier curve to </w:t>
              </w:r>
            </w:ins>
            <w:ins w:id="236" w:author="אלעד פלדמן" w:date="2021-02-18T03:52:00Z">
              <w:r w:rsidR="00F05C33">
                <w:t>find the function that fits best to the noisy function given</w:t>
              </w:r>
            </w:ins>
          </w:p>
          <w:p w14:paraId="46C06084" w14:textId="77777777" w:rsidR="008B0BBF" w:rsidRDefault="008B0BBF" w:rsidP="006E1D24">
            <w:pPr>
              <w:rPr>
                <w:ins w:id="237" w:author="רמי פוזיס" w:date="2021-02-09T18:48:00Z"/>
              </w:rPr>
            </w:pPr>
          </w:p>
          <w:p w14:paraId="008F692A" w14:textId="77777777" w:rsidR="008B0BBF" w:rsidRDefault="008B0BBF" w:rsidP="006E1D24">
            <w:pPr>
              <w:rPr>
                <w:ins w:id="238" w:author="רמי פוזיס" w:date="2021-02-09T18:48:00Z"/>
              </w:rPr>
            </w:pPr>
          </w:p>
          <w:p w14:paraId="02B531FD" w14:textId="5D437940" w:rsidR="008B0BBF" w:rsidRDefault="008B0BBF" w:rsidP="006E1D24">
            <w:pPr>
              <w:rPr>
                <w:ins w:id="239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240" w:author="רמי פוזיס" w:date="2021-02-09T18:33:00Z"/>
        </w:rPr>
      </w:pPr>
    </w:p>
    <w:p w14:paraId="6BA6C7B8" w14:textId="77777777" w:rsidR="00F91706" w:rsidRDefault="00F91706" w:rsidP="006E1D24">
      <w:pPr>
        <w:rPr>
          <w:ins w:id="241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242" w:author="רמי פוזיס" w:date="2021-02-09T17:30:00Z"/>
          <w:rPrChange w:id="243" w:author="רמי פוזיס" w:date="2021-02-09T18:32:00Z">
            <w:rPr>
              <w:ins w:id="244" w:author="רמי פוזיס" w:date="2021-02-09T17:30:00Z"/>
              <w:b/>
              <w:bCs/>
            </w:rPr>
          </w:rPrChange>
        </w:rPr>
      </w:pPr>
      <w:ins w:id="245" w:author="רמי פוזיס" w:date="2021-02-09T18:32:00Z">
        <w:r w:rsidRPr="00F91706">
          <w:rPr>
            <w:rPrChange w:id="246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247" w:author="רמי פוזיס" w:date="2021-02-09T18:48:00Z"/>
          <w:b/>
          <w:bCs/>
        </w:rPr>
      </w:pPr>
      <w:ins w:id="248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249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250" w:author="רמי פוזיס" w:date="2021-02-09T17:41:00Z">
        <w:r w:rsidR="007B07E2">
          <w:rPr>
            <w:b/>
            <w:bCs/>
          </w:rPr>
          <w:t xml:space="preserve">10pt + </w:t>
        </w:r>
      </w:ins>
      <w:del w:id="251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252" w:author="רמי פוזיס" w:date="2021-02-09T17:31:00Z">
        <w:r w:rsidR="00156CBD">
          <w:rPr>
            <w:b/>
            <w:bCs/>
          </w:rPr>
          <w:t xml:space="preserve">bonus </w:t>
        </w:r>
      </w:ins>
      <w:ins w:id="253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254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255" w:author="רמי פוזיס" w:date="2021-02-09T18:43:00Z"/>
          <w:b/>
          <w:bCs/>
        </w:rPr>
      </w:pPr>
      <w:ins w:id="256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257" w:author="רמי פוזיס" w:date="2021-02-09T18:45:00Z"/>
        </w:rPr>
      </w:pPr>
      <w:ins w:id="258" w:author="רמי פוזיס" w:date="2021-02-09T18:43:00Z">
        <w:r>
          <w:t xml:space="preserve">The function will receive a </w:t>
        </w:r>
      </w:ins>
      <w:ins w:id="259" w:author="רמי פוזיס" w:date="2021-02-09T18:44:00Z">
        <w:r>
          <w:t xml:space="preserve">shape </w:t>
        </w:r>
      </w:ins>
      <w:ins w:id="260" w:author="רמי פוזיס" w:date="2021-02-09T18:43:00Z">
        <w:r>
          <w:t>contour</w:t>
        </w:r>
      </w:ins>
      <w:ins w:id="261" w:author="רמי פוזיס" w:date="2021-02-09T18:44:00Z">
        <w:r w:rsidR="00770F78">
          <w:t xml:space="preserve"> and should return the approximate area of the shape</w:t>
        </w:r>
      </w:ins>
      <w:ins w:id="262" w:author="רמי פוזיס" w:date="2021-02-09T18:43:00Z">
        <w:r>
          <w:t>.</w:t>
        </w:r>
      </w:ins>
      <w:ins w:id="263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264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265" w:author="רמי פוזיס" w:date="2021-02-09T18:43:00Z"/>
          <w:rFonts w:eastAsiaTheme="minorEastAsia"/>
          <w:rPrChange w:id="266" w:author="רמי פוזיס" w:date="2021-02-09T18:48:00Z">
            <w:rPr>
              <w:ins w:id="267" w:author="רמי פוזיס" w:date="2021-02-09T18:43:00Z"/>
            </w:rPr>
          </w:rPrChange>
        </w:rPr>
      </w:pPr>
      <w:ins w:id="268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269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270" w:author="רמי פוזיס" w:date="2021-02-09T18:46:00Z">
            <w:rPr>
              <w:rFonts w:ascii="Cambria Math" w:hAnsi="Cambria Math"/>
            </w:rPr>
            <m:t>n</m:t>
          </w:ins>
        </m:r>
      </m:oMath>
      <w:ins w:id="271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272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273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274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275" w:author="רמי פוזיס" w:date="2021-02-09T18:48:00Z">
        <w:r w:rsidR="000E74D8">
          <w:rPr>
            <w:rFonts w:eastAsiaTheme="minorEastAsia"/>
          </w:rPr>
          <w:t xml:space="preserve">according to the desired error </w:t>
        </w:r>
        <w:proofErr w:type="gramStart"/>
        <w:r w:rsidR="000E74D8">
          <w:rPr>
            <w:rFonts w:eastAsiaTheme="minorEastAsia"/>
          </w:rPr>
          <w:t>in order to</w:t>
        </w:r>
        <w:proofErr w:type="gramEnd"/>
        <w:r w:rsidR="000E74D8">
          <w:rPr>
            <w:rFonts w:eastAsiaTheme="minorEastAsia"/>
          </w:rPr>
          <w:t xml:space="preserve"> save running time. </w:t>
        </w:r>
      </w:ins>
      <w:ins w:id="276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277" w:author="רמי פוזיס" w:date="2021-02-09T18:48:00Z"/>
        </w:rPr>
      </w:pPr>
      <w:ins w:id="278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279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280" w:author="רמי פוזיס" w:date="2021-02-09T18:49:00Z"/>
        </w:rPr>
      </w:pPr>
      <w:ins w:id="281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282" w:author="רמי פוזיס" w:date="2021-02-09T18:49:00Z"/>
        </w:trPr>
        <w:tc>
          <w:tcPr>
            <w:tcW w:w="9350" w:type="dxa"/>
          </w:tcPr>
          <w:p w14:paraId="0FC12C92" w14:textId="5101A2B0" w:rsidR="00DE08CC" w:rsidRDefault="00DE08CC" w:rsidP="29F27A30">
            <w:pPr>
              <w:rPr>
                <w:ins w:id="283" w:author="רמי פוזיס" w:date="2021-02-09T18:49:00Z"/>
              </w:rPr>
            </w:pPr>
          </w:p>
          <w:p w14:paraId="66EFDF38" w14:textId="6F0FCF44" w:rsidR="00DE08CC" w:rsidRDefault="00F05C33" w:rsidP="29F27A30">
            <w:pPr>
              <w:rPr>
                <w:ins w:id="284" w:author="רמי פוזיס" w:date="2021-02-09T18:49:00Z"/>
              </w:rPr>
            </w:pPr>
            <w:ins w:id="285" w:author="אלעד פלדמן" w:date="2021-02-18T04:00:00Z">
              <w:r>
                <w:t xml:space="preserve">I used the method </w:t>
              </w:r>
            </w:ins>
            <w:proofErr w:type="gramStart"/>
            <w:ins w:id="286" w:author="אלעד פלדמן" w:date="2021-02-18T04:02:00Z">
              <w:r w:rsidR="00942C0F">
                <w:t xml:space="preserve">taught </w:t>
              </w:r>
            </w:ins>
            <w:ins w:id="287" w:author="אלעד פלדמן" w:date="2021-02-18T04:01:00Z">
              <w:r>
                <w:t xml:space="preserve"> in</w:t>
              </w:r>
              <w:proofErr w:type="gramEnd"/>
              <w:r>
                <w:t xml:space="preserve"> class to </w:t>
              </w:r>
            </w:ins>
            <w:ins w:id="288" w:author="אלעד פלדמן" w:date="2021-02-18T04:02:00Z">
              <w:r>
                <w:t xml:space="preserve">measure the area </w:t>
              </w:r>
              <w:r w:rsidR="00942C0F">
                <w:t xml:space="preserve">of the polygon, </w:t>
              </w:r>
            </w:ins>
            <w:ins w:id="289" w:author="אלעד פלדמן" w:date="2021-02-18T04:03:00Z">
              <w:r w:rsidR="00942C0F">
                <w:t>using the points from the contour given.</w:t>
              </w:r>
            </w:ins>
          </w:p>
          <w:p w14:paraId="694DE7C7" w14:textId="77777777" w:rsidR="00DE08CC" w:rsidRDefault="00DE08CC" w:rsidP="29F27A30">
            <w:pPr>
              <w:rPr>
                <w:ins w:id="290" w:author="רמי פוזיס" w:date="2021-02-09T18:49:00Z"/>
              </w:rPr>
            </w:pPr>
          </w:p>
          <w:p w14:paraId="2734C45E" w14:textId="1B5364C7" w:rsidR="00DE08CC" w:rsidRDefault="00DE08CC" w:rsidP="29F27A30">
            <w:pPr>
              <w:rPr>
                <w:ins w:id="291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292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293" w:author="רמי פוזיס" w:date="2021-02-09T18:41:00Z">
        <w:r>
          <w:t xml:space="preserve">In this assignment only, </w:t>
        </w:r>
      </w:ins>
      <w:del w:id="294" w:author="רמי פוזיס" w:date="2021-02-09T18:41:00Z">
        <w:r w:rsidR="005E5BAE" w:rsidDel="007D6FD5">
          <w:delText xml:space="preserve">You </w:delText>
        </w:r>
      </w:del>
      <w:ins w:id="295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296" w:author="רמי פוזיס" w:date="2021-02-09T18:42:00Z">
        <w:r w:rsidR="00F05F2D">
          <w:t>.</w:t>
        </w:r>
      </w:ins>
      <w:r w:rsidR="005E5BAE">
        <w:t xml:space="preserve"> </w:t>
      </w:r>
      <w:del w:id="297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298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299" w:author="רמי פוזיס" w:date="2021-02-09T18:49:00Z">
        <w:r w:rsidRPr="61534BE7" w:rsidDel="00DE08CC">
          <w:rPr>
            <w:b/>
            <w:bCs/>
          </w:rPr>
          <w:delText>1</w:delText>
        </w:r>
      </w:del>
      <w:ins w:id="300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917B14D" w:rsidR="61534BE7" w:rsidRDefault="00942C0F" w:rsidP="61534BE7">
            <w:ins w:id="301" w:author="אלעד פלדמן" w:date="2021-02-18T04:04:00Z">
              <w:r>
                <w:t xml:space="preserve">I used Bezier curve to </w:t>
              </w:r>
            </w:ins>
            <w:ins w:id="302" w:author="אלעד פלדמן" w:date="2021-02-18T04:05:00Z">
              <w:r>
                <w:t xml:space="preserve">implement the </w:t>
              </w:r>
            </w:ins>
            <w:ins w:id="303" w:author="אלעד פלדמן" w:date="2021-02-18T04:07:00Z">
              <w:r>
                <w:t xml:space="preserve">function </w:t>
              </w:r>
            </w:ins>
            <w:ins w:id="304" w:author="אלעד פלדמן" w:date="2021-02-18T04:14:00Z">
              <w:r w:rsidR="002A45A8">
                <w:t xml:space="preserve">that takes a noisy </w:t>
              </w:r>
            </w:ins>
            <w:ins w:id="305" w:author="אלעד פלדמן" w:date="2021-02-18T04:15:00Z">
              <w:r w:rsidR="002A45A8">
                <w:t>sample very similarly to the method I used in 4A</w:t>
              </w:r>
            </w:ins>
          </w:p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  <w15:person w15:author="אלעד פלדמן">
    <w15:presenceInfo w15:providerId="None" w15:userId="אלעד פלדמ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71AA1"/>
    <w:rsid w:val="00075E36"/>
    <w:rsid w:val="0008164E"/>
    <w:rsid w:val="00083A04"/>
    <w:rsid w:val="00087553"/>
    <w:rsid w:val="000914DF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45A8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53C5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2460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2C0F"/>
    <w:rsid w:val="0094507F"/>
    <w:rsid w:val="00946DA1"/>
    <w:rsid w:val="0094713C"/>
    <w:rsid w:val="00957C81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4ED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C33"/>
    <w:rsid w:val="00F05F2D"/>
    <w:rsid w:val="00F07D58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1647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אלעד פלדמן</cp:lastModifiedBy>
  <cp:revision>417</cp:revision>
  <dcterms:created xsi:type="dcterms:W3CDTF">2021-02-05T00:25:00Z</dcterms:created>
  <dcterms:modified xsi:type="dcterms:W3CDTF">2021-02-18T02:38:00Z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